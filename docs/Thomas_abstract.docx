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rFonts w:ascii="Helvetica" w:hAnsi="Helvetica" w:cs="Helvetica"/>
        </w:rPr>
      </w:pPr>
      <w:del w:id="0" w:author="Unknown Author" w:date="2017-01-11T17:14:00Z">
        <w:r>
          <w:rPr>
            <w:rFonts w:cs="Helvetica" w:ascii="Helvetica" w:hAnsi="Helvetica"/>
          </w:rPr>
          <w:delText xml:space="preserve">Modelling GcaMP responses: From fluorescence to spikes </w:delText>
        </w:r>
      </w:del>
    </w:p>
    <w:p>
      <w:pPr>
        <w:pStyle w:val="Normal"/>
        <w:widowControl w:val="false"/>
        <w:jc w:val="both"/>
        <w:rPr>
          <w:rFonts w:ascii="Helvetica" w:hAnsi="Helvetica" w:cs="Helvetica"/>
        </w:rPr>
      </w:pPr>
      <w:ins w:id="1" w:author="Cian O'Donnell" w:date="2017-01-11T11:32:00Z">
        <w:r>
          <w:rPr>
            <w:rFonts w:cs="Helvetica" w:ascii="Helvetica" w:hAnsi="Helvetica"/>
          </w:rPr>
          <w:t xml:space="preserve">Modelling GcaMP responses: From spikes to fluorescence </w:t>
        </w:r>
      </w:ins>
    </w:p>
    <w:p>
      <w:pPr>
        <w:pStyle w:val="Normal"/>
        <w:widowControl w:val="false"/>
        <w:jc w:val="both"/>
        <w:rPr>
          <w:rFonts w:ascii="Helvetica" w:hAnsi="Helvetica" w:cs="Helvetica"/>
        </w:rPr>
      </w:pPr>
      <w:r>
        <w:rPr>
          <w:rFonts w:cs="Helvetica" w:ascii="Helvetica" w:hAnsi="Helvetica"/>
        </w:rPr>
      </w:r>
    </w:p>
    <w:p>
      <w:pPr>
        <w:pStyle w:val="Normal"/>
        <w:widowControl w:val="false"/>
        <w:jc w:val="both"/>
        <w:rPr>
          <w:rFonts w:ascii="Helvetica" w:hAnsi="Helvetica" w:cs="Helvetica"/>
        </w:rPr>
      </w:pPr>
      <w:r>
        <w:rPr>
          <w:rFonts w:cs="Helvetica" w:ascii="Helvetica" w:hAnsi="Helvetica"/>
        </w:rPr>
      </w:r>
    </w:p>
    <w:p>
      <w:pPr>
        <w:pStyle w:val="Normal"/>
        <w:widowControl w:val="false"/>
        <w:jc w:val="both"/>
        <w:rPr>
          <w:rFonts w:ascii="Helvetica" w:hAnsi="Helvetica" w:cs="Helvetica"/>
        </w:rPr>
      </w:pPr>
      <w:r>
        <w:rPr>
          <w:rFonts w:cs="Helvetica" w:ascii="Helvetica" w:hAnsi="Helvetica"/>
          <w:rPrChange w:id="0" w:author="Cian O'Donnell" w:date="2017-01-11T12:10:00Z">
            <w:rPr>
              <w:rFonts w:ascii="Helvetica" w:hAnsi="Helvetica" w:cs="Helvetica"/>
              <w:lang w:val="en-US"/>
            </w:rPr>
          </w:rPrChange>
        </w:rPr>
        <w:t>The use of fluorescent calcium indicators, such as GCaMP6 to monitor neuronal ac</w:t>
      </w:r>
      <w:ins w:id="3" w:author="Cian O'Donnell" w:date="2017-01-11T12:04:00Z">
        <w:r>
          <w:rPr>
            <w:rFonts w:cs="Helvetica" w:ascii="Helvetica" w:hAnsi="Helvetica"/>
          </w:rPr>
          <w:t>t</w:t>
        </w:r>
      </w:ins>
      <w:r>
        <w:rPr>
          <w:rFonts w:cs="Helvetica" w:ascii="Helvetica" w:hAnsi="Helvetica"/>
          <w:rPrChange w:id="0" w:author="Cian O'Donnell" w:date="2017-01-11T12:10:00Z">
            <w:rPr>
              <w:rFonts w:ascii="Helvetica" w:hAnsi="Helvetica" w:cs="Helvetica"/>
              <w:lang w:val="en-US"/>
            </w:rPr>
          </w:rPrChange>
        </w:rPr>
        <w:t xml:space="preserve">ivity is widespread. But methods for converting a single trial fluorescence trace into a single trial spike train are still under development. </w:t>
      </w:r>
    </w:p>
    <w:p>
      <w:pPr>
        <w:pStyle w:val="Normal"/>
        <w:widowControl w:val="false"/>
        <w:jc w:val="both"/>
        <w:rPr>
          <w:rFonts w:ascii="Helvetica" w:hAnsi="Helvetica" w:cs="Helvetica"/>
        </w:rPr>
      </w:pPr>
      <w:ins w:id="5" w:author="Cian O'Donnell" w:date="2017-01-11T12:09:00Z">
        <w:r>
          <w:rPr>
            <w:rFonts w:cs="Helvetica" w:ascii="Helvetica" w:hAnsi="Helvetica"/>
          </w:rPr>
          <w:t>The forward mapping between spikes and</w:t>
        </w:r>
      </w:ins>
      <w:ins w:id="6" w:author="Cian O'Donnell" w:date="2017-01-11T12:10:00Z">
        <w:r>
          <w:rPr>
            <w:rFonts w:cs="Helvetica" w:ascii="Helvetica" w:hAnsi="Helvetica"/>
          </w:rPr>
          <w:t xml:space="preserve"> GCaMP</w:t>
        </w:r>
      </w:ins>
      <w:ins w:id="7" w:author="Cian O'Donnell" w:date="2017-01-11T12:09:00Z">
        <w:r>
          <w:rPr>
            <w:rFonts w:cs="Helvetica" w:ascii="Helvetica" w:hAnsi="Helvetica"/>
          </w:rPr>
          <w:t xml:space="preserve"> fluorescence </w:t>
        </w:r>
      </w:ins>
      <w:ins w:id="8" w:author="Cian O'Donnell" w:date="2017-01-11T12:10:00Z">
        <w:r>
          <w:rPr>
            <w:rFonts w:cs="Helvetica" w:ascii="Helvetica" w:hAnsi="Helvetica"/>
          </w:rPr>
          <w:t>is poorly understood. Furthermore, how this mapping is affected by characteristics of the indicator is also unknown.</w:t>
        </w:r>
      </w:ins>
      <w:ins w:id="9" w:author="Cian O'Donnell" w:date="2017-01-11T12:11:00Z">
        <w:r>
          <w:rPr>
            <w:rFonts w:cs="Helvetica" w:ascii="Helvetica" w:hAnsi="Helvetica"/>
          </w:rPr>
          <w:t xml:space="preserve"> For example, it is known that GCaMP expression accumulates over weeks and months, which introduces a significant confound in any longitudinal studies.</w:t>
        </w:r>
      </w:ins>
      <w:ins w:id="10" w:author="Cian O'Donnell" w:date="2017-01-11T12:42:00Z">
        <w:r>
          <w:rPr>
            <w:rFonts w:cs="Helvetica" w:ascii="Helvetica" w:hAnsi="Helvetica"/>
          </w:rPr>
          <w:t xml:space="preserve"> Because of this, the upper limit on spike train inference from GCaMP6</w:t>
        </w:r>
      </w:ins>
      <w:ins w:id="11" w:author="Cian O'Donnell" w:date="2017-01-11T12:43:00Z">
        <w:r>
          <w:rPr>
            <w:rFonts w:cs="Helvetica" w:ascii="Helvetica" w:hAnsi="Helvetica"/>
          </w:rPr>
          <w:t xml:space="preserve"> is currently unknown.</w:t>
        </w:r>
      </w:ins>
      <w:del w:id="12" w:author="Cian O'Donnell" w:date="2017-01-11T12:41:00Z">
        <w:r>
          <w:rPr>
            <w:rFonts w:cs="Helvetica" w:ascii="Helvetica" w:hAnsi="Helvetica"/>
          </w:rPr>
          <w:delText>These methods have not undergone rigo</w:delText>
        </w:r>
      </w:del>
      <w:del w:id="13" w:author="Cian O'Donnell" w:date="2017-01-11T12:08:00Z">
        <w:r>
          <w:rPr>
            <w:rFonts w:cs="Helvetica" w:ascii="Helvetica" w:hAnsi="Helvetica"/>
          </w:rPr>
          <w:delText>u</w:delText>
        </w:r>
      </w:del>
      <w:del w:id="14" w:author="Cian O'Donnell" w:date="2017-01-11T12:41:00Z">
        <w:r>
          <w:rPr>
            <w:rFonts w:cs="Helvetica" w:ascii="Helvetica" w:hAnsi="Helvetica"/>
          </w:rPr>
          <w:delText xml:space="preserve">rous testing to assess if they do indeed achieve their aim of identifying spike times (and sometimes spike amplitudes). </w:delText>
        </w:r>
      </w:del>
      <w:r>
        <w:rPr>
          <w:rFonts w:cs="Helvetica" w:ascii="Helvetica" w:hAnsi="Helvetica"/>
        </w:rPr>
        <w:commentReference w:id="0"/>
      </w:r>
    </w:p>
    <w:p>
      <w:pPr>
        <w:pStyle w:val="Normal"/>
        <w:widowControl w:val="false"/>
        <w:jc w:val="both"/>
        <w:rPr>
          <w:rFonts w:ascii="Helvetica" w:hAnsi="Helvetica" w:cs="Helvetica"/>
        </w:rPr>
      </w:pPr>
      <w:ins w:id="15" w:author="Cian O'Donnell" w:date="2017-01-11T12:12:00Z">
        <w:r>
          <w:rPr>
            <w:rFonts w:cs="Helvetica" w:ascii="Helvetica" w:hAnsi="Helvetica"/>
          </w:rPr>
        </w:r>
      </w:ins>
    </w:p>
    <w:p>
      <w:pPr>
        <w:pStyle w:val="Normal"/>
        <w:widowControl w:val="false"/>
        <w:jc w:val="both"/>
        <w:rPr>
          <w:rFonts w:ascii="Helvetica" w:hAnsi="Helvetica" w:cs="Helvetica"/>
        </w:rPr>
      </w:pPr>
      <w:r>
        <w:rPr>
          <w:rFonts w:cs="Helvetica" w:ascii="Helvetica" w:hAnsi="Helvetica"/>
          <w:rPrChange w:id="0" w:author="Cian O'Donnell" w:date="2017-01-11T12:10:00Z">
            <w:rPr>
              <w:rFonts w:ascii="Helvetica" w:hAnsi="Helvetica" w:cs="Helvetica"/>
              <w:lang w:val="en-US"/>
            </w:rPr>
          </w:rPrChange>
        </w:rPr>
        <w:t xml:space="preserve">The aim of this project was to </w:t>
      </w:r>
      <w:del w:id="17" w:author="Cian O'Donnell" w:date="2017-01-11T12:12:00Z">
        <w:r>
          <w:rPr>
            <w:rFonts w:cs="Helvetica" w:ascii="Helvetica" w:hAnsi="Helvetica"/>
          </w:rPr>
          <w:delText xml:space="preserve">develop a piece of software which can </w:delText>
        </w:r>
      </w:del>
      <w:r>
        <w:rPr>
          <w:rFonts w:cs="Helvetica" w:ascii="Helvetica" w:hAnsi="Helvetica"/>
          <w:rPrChange w:id="0" w:author="Cian O'Donnell" w:date="2017-01-11T12:10:00Z">
            <w:rPr>
              <w:rFonts w:ascii="Helvetica" w:hAnsi="Helvetica" w:cs="Helvetica"/>
              <w:lang w:val="en-US"/>
            </w:rPr>
          </w:rPrChange>
        </w:rPr>
        <w:t>simulate the fluorescence trace</w:t>
      </w:r>
      <w:ins w:id="19" w:author="Cian O'Donnell" w:date="2017-01-11T12:12:00Z">
        <w:r>
          <w:rPr>
            <w:rFonts w:cs="Helvetica" w:ascii="Helvetica" w:hAnsi="Helvetica"/>
          </w:rPr>
          <w:t>s</w:t>
        </w:r>
      </w:ins>
      <w:r>
        <w:rPr>
          <w:rFonts w:cs="Helvetica" w:ascii="Helvetica" w:hAnsi="Helvetica"/>
          <w:rPrChange w:id="0" w:author="Cian O'Donnell" w:date="2017-01-11T12:10:00Z">
            <w:rPr>
              <w:rFonts w:ascii="Helvetica" w:hAnsi="Helvetica" w:cs="Helvetica"/>
              <w:lang w:val="en-US"/>
            </w:rPr>
          </w:rPrChange>
        </w:rPr>
        <w:t xml:space="preserve"> produced by a fluorescent calcium indicator in a neuron soma with user defined parameters (binding rate, dissociation rate, and molar concentration) for a </w:t>
      </w:r>
      <w:del w:id="21" w:author="Cian O'Donnell" w:date="2017-01-11T12:13:00Z">
        <w:r>
          <w:rPr>
            <w:rFonts w:cs="Helvetica" w:ascii="Helvetica" w:hAnsi="Helvetica"/>
          </w:rPr>
          <w:delText>user defined</w:delText>
        </w:r>
      </w:del>
      <w:ins w:id="22" w:author="Cian O'Donnell" w:date="2017-01-11T12:13:00Z">
        <w:r>
          <w:rPr>
            <w:rFonts w:cs="Helvetica" w:ascii="Helvetica" w:hAnsi="Helvetica"/>
          </w:rPr>
          <w:t>given</w:t>
        </w:r>
      </w:ins>
      <w:r>
        <w:rPr>
          <w:rFonts w:cs="Helvetica" w:ascii="Helvetica" w:hAnsi="Helvetica"/>
          <w:rPrChange w:id="0" w:author="Cian O'Donnell" w:date="2017-01-11T12:10:00Z">
            <w:rPr>
              <w:rFonts w:ascii="Helvetica" w:hAnsi="Helvetica" w:cs="Helvetica"/>
              <w:lang w:val="en-US"/>
            </w:rPr>
          </w:rPrChange>
        </w:rPr>
        <w:t xml:space="preserve"> spike train (spike times decided by the user)</w:t>
      </w:r>
      <w:ins w:id="24" w:author="Cian O'Donnell" w:date="2017-01-11T12:41:00Z">
        <w:r>
          <w:rPr>
            <w:rFonts w:cs="Helvetica" w:ascii="Helvetica" w:hAnsi="Helvetica"/>
          </w:rPr>
          <w:t xml:space="preserve">, </w:t>
        </w:r>
      </w:ins>
      <w:del w:id="25" w:author="Cian O'Donnell" w:date="2017-01-11T12:41:00Z">
        <w:r>
          <w:rPr>
            <w:rFonts w:cs="Helvetica" w:ascii="Helvetica" w:hAnsi="Helvetica"/>
          </w:rPr>
          <w:delText>. With the final goal of using the software to</w:delText>
        </w:r>
      </w:del>
      <w:del w:id="26" w:author="Cian O'Donnell" w:date="2017-01-11T12:42:00Z">
        <w:r>
          <w:rPr>
            <w:rFonts w:cs="Helvetica" w:ascii="Helvetica" w:hAnsi="Helvetica"/>
          </w:rPr>
          <w:delText xml:space="preserve"> test the accuracy of fluorescence deconvolution methods.</w:delText>
        </w:r>
      </w:del>
      <w:ins w:id="27" w:author="Cian O'Donnell" w:date="2017-01-11T12:13:00Z">
        <w:r>
          <w:rPr>
            <w:rFonts w:cs="Helvetica" w:ascii="Helvetica" w:hAnsi="Helvetica"/>
          </w:rPr>
          <w:t>to benchmark various spike inference algorithms</w:t>
        </w:r>
      </w:ins>
      <w:ins w:id="28" w:author="Cian O'Donnell" w:date="2017-01-11T12:39:00Z">
        <w:r>
          <w:rPr>
            <w:rFonts w:cs="Helvetica" w:ascii="Helvetica" w:hAnsi="Helvetica"/>
          </w:rPr>
          <w:t xml:space="preserve"> [REFS]</w:t>
        </w:r>
      </w:ins>
      <w:ins w:id="29" w:author="Cian O'Donnell" w:date="2017-01-11T12:13:00Z">
        <w:r>
          <w:rPr>
            <w:rFonts w:cs="Helvetica" w:ascii="Helvetica" w:hAnsi="Helvetica"/>
          </w:rPr>
          <w:t xml:space="preserve">, and to understand how the quality of the inference depends on GCaMP </w:t>
        </w:r>
      </w:ins>
      <w:ins w:id="30" w:author="Cian O'Donnell" w:date="2017-01-11T12:14:00Z">
        <w:r>
          <w:rPr>
            <w:rFonts w:cs="Helvetica" w:ascii="Helvetica" w:hAnsi="Helvetica"/>
          </w:rPr>
          <w:t>parameters.</w:t>
        </w:r>
      </w:ins>
    </w:p>
    <w:p>
      <w:pPr>
        <w:pStyle w:val="Normal"/>
        <w:widowControl w:val="false"/>
        <w:jc w:val="both"/>
        <w:rPr>
          <w:rFonts w:ascii="Helvetica" w:hAnsi="Helvetica" w:cs="Helvetica"/>
        </w:rPr>
      </w:pPr>
      <w:r>
        <w:rPr>
          <w:rFonts w:cs="Helvetica" w:ascii="Helvetica" w:hAnsi="Helvetica"/>
          <w:rPrChange w:id="0" w:author="Cian O'Donnell" w:date="2017-01-11T12:10:00Z">
            <w:rPr>
              <w:rFonts w:ascii="Helvetica" w:hAnsi="Helvetica" w:cs="Helvetica"/>
              <w:lang w:val="en-US"/>
            </w:rPr>
          </w:rPrChange>
        </w:rPr>
        <w:t> </w:t>
      </w:r>
    </w:p>
    <w:p>
      <w:pPr>
        <w:pStyle w:val="Normal"/>
        <w:widowControl w:val="false"/>
        <w:jc w:val="both"/>
        <w:rPr>
          <w:rFonts w:ascii="Helvetica" w:hAnsi="Helvetica" w:cs="Helvetica"/>
        </w:rPr>
      </w:pPr>
      <w:r>
        <w:rPr>
          <w:rFonts w:cs="Helvetica" w:ascii="Helvetica" w:hAnsi="Helvetica"/>
          <w:rPrChange w:id="0" w:author="Cian O'Donnell" w:date="2017-01-11T12:10:00Z">
            <w:rPr>
              <w:rFonts w:ascii="Helvetica" w:hAnsi="Helvetica" w:cs="Helvetica"/>
              <w:lang w:val="en-US"/>
            </w:rPr>
          </w:rPrChange>
        </w:rPr>
        <w:t xml:space="preserve">The modelled cell contents consisted of free calcium, fluorescent indicator molecules, </w:t>
      </w:r>
      <w:del w:id="33" w:author="Cian O'Donnell" w:date="2017-01-11T12:15:00Z">
        <w:r>
          <w:rPr>
            <w:rFonts w:cs="Helvetica" w:ascii="Helvetica" w:hAnsi="Helvetica"/>
          </w:rPr>
          <w:delText xml:space="preserve">indicator molecules bound to calcium (BCa), excited bound indicator molecules (BCa*) i.e. those that could release a photon, </w:delText>
        </w:r>
      </w:del>
      <w:r>
        <w:rPr>
          <w:rFonts w:cs="Helvetica" w:ascii="Helvetica" w:hAnsi="Helvetica"/>
          <w:rPrChange w:id="0" w:author="Cian O'Donnell" w:date="2017-01-11T12:10:00Z">
            <w:rPr>
              <w:rFonts w:ascii="Helvetica" w:hAnsi="Helvetica" w:cs="Helvetica"/>
              <w:lang w:val="en-US"/>
            </w:rPr>
          </w:rPrChange>
        </w:rPr>
        <w:t xml:space="preserve">endogenous </w:t>
      </w:r>
      <w:ins w:id="35" w:author="Cian O'Donnell" w:date="2017-01-11T12:15:00Z">
        <w:r>
          <w:rPr>
            <w:rFonts w:cs="Helvetica" w:ascii="Helvetica" w:hAnsi="Helvetica"/>
          </w:rPr>
          <w:t xml:space="preserve">mobile and immobile </w:t>
        </w:r>
      </w:ins>
      <w:r>
        <w:rPr>
          <w:rFonts w:cs="Helvetica" w:ascii="Helvetica" w:hAnsi="Helvetica"/>
          <w:rPrChange w:id="0" w:author="Cian O'Donnell" w:date="2017-01-11T12:10:00Z">
            <w:rPr>
              <w:rFonts w:ascii="Helvetica" w:hAnsi="Helvetica" w:cs="Helvetica"/>
              <w:lang w:val="en-US"/>
            </w:rPr>
          </w:rPrChange>
        </w:rPr>
        <w:t>calcium buffer</w:t>
      </w:r>
      <w:ins w:id="37" w:author="Cian O'Donnell" w:date="2017-01-11T12:15:00Z">
        <w:r>
          <w:rPr>
            <w:rFonts w:cs="Helvetica" w:ascii="Helvetica" w:hAnsi="Helvetica"/>
          </w:rPr>
          <w:t>s</w:t>
        </w:r>
      </w:ins>
      <w:r>
        <w:rPr>
          <w:rFonts w:cs="Helvetica" w:ascii="Helvetica" w:hAnsi="Helvetica"/>
          <w:rPrChange w:id="0" w:author="Cian O'Donnell" w:date="2017-01-11T12:10:00Z">
            <w:rPr>
              <w:rFonts w:ascii="Helvetica" w:hAnsi="Helvetica" w:cs="Helvetica"/>
              <w:lang w:val="en-US"/>
            </w:rPr>
          </w:rPrChange>
        </w:rPr>
        <w:t>,</w:t>
      </w:r>
      <w:del w:id="39" w:author="Cian O'Donnell" w:date="2017-01-11T12:15:00Z">
        <w:r>
          <w:rPr>
            <w:rFonts w:cs="Helvetica" w:ascii="Helvetica" w:hAnsi="Helvetica"/>
          </w:rPr>
          <w:delText xml:space="preserve"> endogeneous calcium buffer bound to calcium, immobile calcium buffer, and immobile calcium buffer bound to calcium</w:delText>
        </w:r>
      </w:del>
      <w:ins w:id="40" w:author="Cian O'Donnell" w:date="2017-01-11T12:15:00Z">
        <w:r>
          <w:rPr>
            <w:rFonts w:cs="Helvetica" w:ascii="Helvetica" w:hAnsi="Helvetica"/>
          </w:rPr>
          <w:t xml:space="preserve"> and their reactions (including the photo emission process)</w:t>
        </w:r>
      </w:ins>
      <w:r>
        <w:rPr>
          <w:rFonts w:cs="Helvetica" w:ascii="Helvetica" w:hAnsi="Helvetica"/>
          <w:rPrChange w:id="0" w:author="Cian O'Donnell" w:date="2017-01-11T12:10:00Z">
            <w:rPr>
              <w:rFonts w:ascii="Helvetica" w:hAnsi="Helvetica" w:cs="Helvetica"/>
              <w:lang w:val="en-US"/>
            </w:rPr>
          </w:rPrChange>
        </w:rPr>
        <w:t>.</w:t>
      </w:r>
      <w:ins w:id="42" w:author="Cian O'Donnell" w:date="2017-01-11T12:31:00Z">
        <w:r>
          <w:rPr>
            <w:rFonts w:cs="Helvetica" w:ascii="Helvetica" w:hAnsi="Helvetica"/>
          </w:rPr>
          <w:t xml:space="preserve"> </w:t>
        </w:r>
      </w:ins>
      <w:ins w:id="43" w:author="Cian O'Donnell" w:date="2017-01-11T12:32:00Z">
        <w:r>
          <w:rPr>
            <w:rFonts w:cs="Helvetica" w:ascii="Helvetica" w:hAnsi="Helvetica"/>
          </w:rPr>
          <w:t>In order to</w:t>
        </w:r>
      </w:ins>
      <w:ins w:id="44" w:author="Cian O'Donnell" w:date="2017-01-11T12:31:00Z">
        <w:r>
          <w:rPr>
            <w:rFonts w:cs="Helvetica" w:ascii="Helvetica" w:hAnsi="Helvetica"/>
          </w:rPr>
          <w:t xml:space="preserve"> reproduce the </w:t>
        </w:r>
      </w:ins>
      <w:ins w:id="45" w:author="Cian O'Donnell" w:date="2017-01-11T12:32:00Z">
        <w:r>
          <w:rPr>
            <w:rFonts w:cs="Helvetica" w:ascii="Helvetica" w:hAnsi="Helvetica"/>
          </w:rPr>
          <w:t xml:space="preserve">noise in both the system dynamics and experimental photon capturing processes, we simulated the model as a </w:t>
        </w:r>
      </w:ins>
      <w:del w:id="46" w:author="Cian O'Donnell" w:date="2017-01-11T12:32:00Z">
        <w:r>
          <w:rPr>
            <w:rFonts w:cs="Helvetica" w:ascii="Helvetica" w:hAnsi="Helvetica"/>
          </w:rPr>
          <w:delText xml:space="preserve"> </w:delText>
        </w:r>
      </w:del>
      <w:del w:id="47" w:author="Cian O'Donnell" w:date="2017-01-11T12:16:00Z">
        <w:r>
          <w:rPr>
            <w:rFonts w:cs="Helvetica" w:ascii="Helvetica" w:hAnsi="Helvetica"/>
          </w:rPr>
          <w:delText>The amounts of each of these substances were governed by</w:delText>
        </w:r>
      </w:del>
      <w:del w:id="48" w:author="Cian O'Donnell" w:date="2017-01-11T12:32:00Z">
        <w:r>
          <w:rPr>
            <w:rFonts w:cs="Helvetica" w:ascii="Helvetica" w:hAnsi="Helvetica"/>
          </w:rPr>
          <w:delText xml:space="preserve"> a </w:delText>
        </w:r>
      </w:del>
      <w:r>
        <w:rPr>
          <w:rFonts w:cs="Helvetica" w:ascii="Helvetica" w:hAnsi="Helvetica"/>
          <w:rPrChange w:id="0" w:author="Cian O'Donnell" w:date="2017-01-11T12:10:00Z">
            <w:rPr>
              <w:rFonts w:ascii="Helvetica" w:hAnsi="Helvetica" w:cs="Helvetica"/>
              <w:lang w:val="en-US"/>
            </w:rPr>
          </w:rPrChange>
        </w:rPr>
        <w:t xml:space="preserve">piecewise-deterministic Markov process (PDMP). </w:t>
      </w:r>
      <w:bookmarkStart w:id="0" w:name="__DdeLink__98_1189662580"/>
      <w:commentRangeStart w:id="1"/>
      <w:r>
        <w:rPr>
          <w:rFonts w:cs="Helvetica" w:ascii="Helvetica" w:hAnsi="Helvetica"/>
          <w:rPrChange w:id="0" w:author="Cian O'Donnell" w:date="2017-01-11T12:10:00Z">
            <w:rPr>
              <w:rFonts w:ascii="Helvetica" w:hAnsi="Helvetica" w:cs="Helvetica"/>
              <w:lang w:val="en-US"/>
            </w:rPr>
          </w:rPrChange>
        </w:rPr>
        <w:t>The probability of a BCa molecule becoming excited and relaxing was determined by the Markov process and it was assumed that the fluoresence was proportional to the number of BCa* molecules in each time step.</w:t>
      </w:r>
      <w:bookmarkEnd w:id="0"/>
      <w:r>
        <w:rPr>
          <w:rFonts w:cs="Helvetica" w:ascii="Helvetica" w:hAnsi="Helvetica"/>
        </w:rPr>
      </w:r>
      <w:commentRangeEnd w:id="1"/>
      <w:r>
        <w:commentReference w:id="1"/>
      </w:r>
      <w:r>
        <w:rPr>
          <w:rFonts w:cs="Helvetica" w:ascii="Helvetica" w:hAnsi="Helvetica"/>
          <w:rPrChange w:id="0" w:author="Cian O'Donnell" w:date="2017-01-11T12:10:00Z">
            <w:rPr>
              <w:rFonts w:ascii="Helvetica" w:hAnsi="Helvetica" w:cs="Helvetica"/>
              <w:lang w:val="en-US"/>
            </w:rPr>
          </w:rPrChange>
        </w:rPr>
        <w:t xml:space="preserve"> </w:t>
      </w:r>
    </w:p>
    <w:p>
      <w:pPr>
        <w:pStyle w:val="Normal"/>
        <w:widowControl w:val="false"/>
        <w:jc w:val="both"/>
        <w:rPr>
          <w:rFonts w:ascii="Helvetica" w:hAnsi="Helvetica" w:cs="Helvetica"/>
          <w:ins w:id="53" w:author="Cian O'Donnell" w:date="2017-01-11T12:17:00Z"/>
        </w:rPr>
      </w:pPr>
      <w:ins w:id="52" w:author="Cian O'Donnell" w:date="2017-01-11T12:17:00Z">
        <w:r>
          <w:rPr>
            <w:rFonts w:cs="Helvetica" w:ascii="Helvetica" w:hAnsi="Helvetica"/>
          </w:rPr>
        </w:r>
      </w:ins>
    </w:p>
    <w:p>
      <w:pPr>
        <w:pStyle w:val="Normal"/>
        <w:widowControl w:val="false"/>
        <w:jc w:val="both"/>
        <w:rPr>
          <w:rFonts w:ascii="Helvetica" w:hAnsi="Helvetica" w:cs="Helvetica"/>
        </w:rPr>
      </w:pPr>
      <w:ins w:id="54" w:author="Cian O'Donnell" w:date="2017-01-11T12:19:00Z">
        <w:r>
          <w:rPr>
            <w:rFonts w:cs="Helvetica" w:ascii="Helvetica" w:hAnsi="Helvetica"/>
          </w:rPr>
          <w:t>First, we calibrated the model’s fluouresecence traces to reproduce the signal-to-noise ratio of published GCaMP6 data (REF), and asked how varying the noise level affects spike inference.</w:t>
        </w:r>
      </w:ins>
      <w:ins w:id="55" w:author="Cian O'Donnell" w:date="2017-01-11T12:33:00Z">
        <w:r>
          <w:rPr>
            <w:rFonts w:cs="Helvetica" w:ascii="Helvetica" w:hAnsi="Helvetica"/>
          </w:rPr>
          <w:t xml:space="preserve"> Second, we varied the key model parameters such as GCaMP concentration, forward and backward kinetics, cell size, endongeneous buffer properties, to ask how they affect spike inference</w:t>
        </w:r>
      </w:ins>
      <w:ins w:id="56" w:author="Cian O'Donnell" w:date="2017-01-11T12:34:00Z">
        <w:r>
          <w:rPr>
            <w:rFonts w:cs="Helvetica" w:ascii="Helvetica" w:hAnsi="Helvetica"/>
          </w:rPr>
          <w:t>.</w:t>
        </w:r>
      </w:ins>
    </w:p>
    <w:p>
      <w:pPr>
        <w:pStyle w:val="Normal"/>
        <w:widowControl w:val="false"/>
        <w:jc w:val="both"/>
        <w:rPr>
          <w:rFonts w:ascii="Helvetica" w:hAnsi="Helvetica" w:cs="Helvetica"/>
        </w:rPr>
      </w:pPr>
      <w:r>
        <w:rPr>
          <w:rFonts w:cs="Helvetica" w:ascii="Helvetica" w:hAnsi="Helvetica"/>
        </w:rPr>
      </w:r>
    </w:p>
    <w:p>
      <w:pPr>
        <w:pStyle w:val="Normal"/>
        <w:jc w:val="both"/>
        <w:rPr>
          <w:rFonts w:ascii="Helvetica" w:hAnsi="Helvetica" w:cs="Helvetica"/>
        </w:rPr>
      </w:pPr>
      <w:del w:id="57" w:author="Cian O'Donnell" w:date="2017-01-11T12:39:00Z">
        <w:r>
          <w:rPr>
            <w:rFonts w:cs="Helvetica" w:ascii="Helvetica" w:hAnsi="Helvetica"/>
          </w:rPr>
          <w:delText>The plan for the coming months is to add some multiplicative Gaussian noise to the excitation/relaxation phase. This will allow estimation of the threshold SNR at which spike detection becomes unreliable. A simulation technique like this is required because at the moment, although methods do exist which can identify single spikes in a low frequency spiking environment, these methods are unable to detect the timing or the number of spikes in a burst of high frequency spiking. Challenges involved in this project are mostly caused by the lack of knowledge about biochemical agents within the soma. For example, there are number of different kinds of endogeneous mobile and immobile calcium buffers in a neuron soma. Because detailed knowledge of these buffers is lacking, simplifications and calibrations must be made to model them.</w:delText>
        </w:r>
      </w:del>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ian O'Donnell" w:date="2017-01-11T11:38:00Z" w:initials="CO">
    <w:p>
      <w:r>
        <w:rPr>
          <w:rFonts w:ascii="Liberation Serif" w:hAnsi="Liberation Serif" w:eastAsia="DejaVu Sans" w:cs="DejaVu Sans"/>
          <w:lang w:val="en-US" w:eastAsia="en-US" w:bidi="en-US"/>
        </w:rPr>
        <w:t>Spike amplitude</w:t>
      </w:r>
    </w:p>
  </w:comment>
  <w:comment w:id="1" w:author="Cian O'Donnell" w:date="2017-01-11T12:17:00Z" w:initials="CO">
    <w:p>
      <w:r>
        <w:rPr>
          <w:rFonts w:ascii="Liberation Serif" w:hAnsi="Liberation Serif" w:eastAsia="DejaVu Sans" w:cs="DejaVu Sans"/>
          <w:lang w:val="en-US" w:eastAsia="en-US" w:bidi="en-US"/>
        </w:rPr>
        <w:t>Optional.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14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a18d8"/>
    <w:rPr>
      <w:sz w:val="18"/>
      <w:szCs w:val="18"/>
    </w:rPr>
  </w:style>
  <w:style w:type="character" w:styleId="CommentTextChar" w:customStyle="1">
    <w:name w:val="Comment Text Char"/>
    <w:basedOn w:val="DefaultParagraphFont"/>
    <w:link w:val="CommentText"/>
    <w:uiPriority w:val="99"/>
    <w:semiHidden/>
    <w:qFormat/>
    <w:rsid w:val="002a18d8"/>
    <w:rPr/>
  </w:style>
  <w:style w:type="character" w:styleId="CommentSubjectChar" w:customStyle="1">
    <w:name w:val="Comment Subject Char"/>
    <w:basedOn w:val="CommentTextChar"/>
    <w:link w:val="CommentSubject"/>
    <w:uiPriority w:val="99"/>
    <w:semiHidden/>
    <w:qFormat/>
    <w:rsid w:val="002a18d8"/>
    <w:rPr>
      <w:b/>
      <w:bCs/>
      <w:sz w:val="20"/>
      <w:szCs w:val="20"/>
    </w:rPr>
  </w:style>
  <w:style w:type="character" w:styleId="BalloonTextChar" w:customStyle="1">
    <w:name w:val="Balloon Text Char"/>
    <w:basedOn w:val="DefaultParagraphFont"/>
    <w:link w:val="BalloonText"/>
    <w:uiPriority w:val="99"/>
    <w:semiHidden/>
    <w:qFormat/>
    <w:rsid w:val="002a18d8"/>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2a18d8"/>
    <w:pPr/>
    <w:rPr/>
  </w:style>
  <w:style w:type="paragraph" w:styleId="Annotationsubject">
    <w:name w:val="annotation subject"/>
    <w:basedOn w:val="Annotationtext"/>
    <w:link w:val="CommentSubjectChar"/>
    <w:uiPriority w:val="99"/>
    <w:semiHidden/>
    <w:unhideWhenUsed/>
    <w:qFormat/>
    <w:rsid w:val="002a18d8"/>
    <w:pPr/>
    <w:rPr>
      <w:b/>
      <w:bCs/>
      <w:sz w:val="20"/>
      <w:szCs w:val="20"/>
    </w:rPr>
  </w:style>
  <w:style w:type="paragraph" w:styleId="BalloonText">
    <w:name w:val="Balloon Text"/>
    <w:basedOn w:val="Normal"/>
    <w:link w:val="BalloonTextChar"/>
    <w:uiPriority w:val="99"/>
    <w:semiHidden/>
    <w:unhideWhenUsed/>
    <w:qFormat/>
    <w:rsid w:val="002a18d8"/>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LibreOffice/5.1.4.2$Linux_X86_64 LibreOffice_project/10m0$Build-2</Application>
  <Pages>2</Pages>
  <Words>306</Words>
  <Characters>1758</Characters>
  <CharactersWithSpaces>2062</CharactersWithSpaces>
  <Paragraphs>9</Paragraphs>
  <Company>University of Bristol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2017-01-11T11:31:00Z</dcterms:created>
  <dc:creator>Cian O'Donnell</dc:creator>
  <dc:description/>
  <dc:language>en-IE</dc:language>
  <cp:lastModifiedBy/>
  <dcterms:modified xsi:type="dcterms:W3CDTF">2017-01-11T18:12:58Z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Bristol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